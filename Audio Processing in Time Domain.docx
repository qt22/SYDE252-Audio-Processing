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ozqo17vqpe6" w:id="0"/>
      <w:bookmarkEnd w:id="0"/>
      <w:r w:rsidDel="00000000" w:rsidR="00000000" w:rsidRPr="00000000">
        <w:rPr>
          <w:rtl w:val="0"/>
        </w:rPr>
        <w:t xml:space="preserve">SYDE 252 project 1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bo9n11ecglg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Objective: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Filter the audio signal to make it sound different and maybe better?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Analyze the audio signal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Project breakdown: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the sound files into matlab. Clean it up: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input channel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Tune sampling rate to 16k hz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rid of noise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Moving average filter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1704975" cy="609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L is the window size.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Weighted moving average filter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1666875" cy="5429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Sum of weight (b) should add up to 1. Coefficient is determined by the Gaussian filter.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Median filter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372100" cy="3238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L is the window size.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Analyze 3 sound files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number of syllables in the speech clip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beats per minute in the drum clip</w:t>
      </w:r>
      <w:ins w:author="Tiffany Ngai" w:id="0" w:date="2022-10-18T18:32:00Z">
        <w:commentRangeStart w:id="0"/>
        <w:r w:rsidDel="00000000" w:rsidR="00000000" w:rsidRPr="00000000">
          <w:rPr>
            <w:rtl w:val="0"/>
          </w:rPr>
          <w:t xml:space="preserve"> maybe we can determine the tempo of different element of the drums</w:t>
        </w:r>
      </w:ins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detect the silent regions in the birds clip. Show at least one plot of the signal.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Hint: find peaks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Research and report questions: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a Gaussian filter?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determine the appropriate weight for the Gaussian filter?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Tune the window size of the various filter and determine the best one which was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sufficient for removing noise. Tabulate your results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filter and window size worked the best? Provide a full analysis.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Describe the moving average filter as an appropriate impulse response function in the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discrete and continuous domain.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Using Eq.(1) how would you define a high pass filter? provide only one mathematical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definition and explain what it does in one example as I described each filter above.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1704975" cy="609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Research notes: 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Read audio file: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https://www.mathworks.com/help/matlab/ref/audioread.html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Write audio file: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https://www.mathworks.com/help/matlab/ref/audiowrite.html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Plot audio waveform: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https://www.mathworks.com/matlabcentral/answers/22112-how-to-plot-wav-file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hyi" w:id="0" w:date="2022-10-18T20:45:15Z"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not in the project requirement but we can do it for fun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www.mathworks.com/help/matlab/ref/audiowrite.html" TargetMode="External"/><Relationship Id="rId10" Type="http://schemas.openxmlformats.org/officeDocument/2006/relationships/hyperlink" Target="https://www.mathworks.com/help/matlab/ref/audioread.html" TargetMode="External"/><Relationship Id="rId12" Type="http://schemas.openxmlformats.org/officeDocument/2006/relationships/hyperlink" Target="https://www.mathworks.com/matlabcentral/answers/22112-how-to-plot-wav-file" TargetMode="External"/><Relationship Id="rId9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